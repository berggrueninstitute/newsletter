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9599" w14:textId="414C60D7" w:rsidR="003614A7" w:rsidRDefault="003614A7" w:rsidP="001A47C7">
      <w:pPr>
        <w:rPr>
          <w:rFonts w:ascii="Calibri" w:eastAsia="Times New Roman" w:hAnsi="Calibri" w:cs="Calibri"/>
          <w:color w:val="000000"/>
          <w:sz w:val="22"/>
          <w:szCs w:val="22"/>
        </w:rPr>
      </w:pPr>
    </w:p>
    <w:p w14:paraId="2A2BE2D0" w14:textId="70A8FCB5" w:rsidR="00D9531A" w:rsidRDefault="00D9531A" w:rsidP="006831B0">
      <w:pPr>
        <w:ind w:left="360"/>
        <w:rPr>
          <w:rFonts w:ascii="Calibri" w:eastAsia="Times New Roman" w:hAnsi="Calibri" w:cs="Calibri"/>
          <w:color w:val="000000"/>
          <w:sz w:val="22"/>
          <w:szCs w:val="22"/>
        </w:rPr>
      </w:pPr>
    </w:p>
    <w:p w14:paraId="1DF39FF8" w14:textId="393AE4B1" w:rsidR="00D9531A" w:rsidRDefault="00000000" w:rsidP="00BE638A">
      <w:pPr>
        <w:pStyle w:val="ListParagraph"/>
        <w:numPr>
          <w:ilvl w:val="0"/>
          <w:numId w:val="3"/>
        </w:numPr>
        <w:rPr>
          <w:rFonts w:ascii="Calibri" w:hAnsi="Calibri" w:cs="Calibri"/>
          <w:color w:val="000000"/>
          <w:sz w:val="22"/>
          <w:szCs w:val="22"/>
        </w:rPr>
      </w:pPr>
      <w:hyperlink r:id="rId5" w:history="1">
        <w:r w:rsidR="00D9531A" w:rsidRPr="00D955D4">
          <w:rPr>
            <w:rStyle w:val="Hyperlink"/>
            <w:rFonts w:ascii="Calibri" w:hAnsi="Calibri" w:cs="Calibri"/>
            <w:sz w:val="22"/>
            <w:szCs w:val="22"/>
          </w:rPr>
          <w:t>Kojin Karatani Awarded 2022 Berggruen Prize for Philosophy &amp; Culture</w:t>
        </w:r>
      </w:hyperlink>
    </w:p>
    <w:p w14:paraId="05D64F08" w14:textId="1B8565AA" w:rsidR="00D9531A" w:rsidRDefault="00D9531A" w:rsidP="00D9531A">
      <w:pPr>
        <w:ind w:left="360"/>
        <w:rPr>
          <w:rFonts w:ascii="Calibri" w:hAnsi="Calibri" w:cs="Calibri"/>
          <w:color w:val="000000"/>
          <w:sz w:val="22"/>
          <w:szCs w:val="22"/>
        </w:rPr>
      </w:pPr>
      <w:r>
        <w:rPr>
          <w:rFonts w:ascii="Calibri" w:hAnsi="Calibri" w:cs="Calibri"/>
          <w:color w:val="000000"/>
          <w:sz w:val="22"/>
          <w:szCs w:val="22"/>
        </w:rPr>
        <w:t xml:space="preserve">The Berggruen Prize Jury selects </w:t>
      </w:r>
      <w:r w:rsidR="00D971B7">
        <w:rPr>
          <w:rFonts w:ascii="Calibri" w:hAnsi="Calibri" w:cs="Calibri"/>
          <w:color w:val="000000"/>
          <w:sz w:val="22"/>
          <w:szCs w:val="22"/>
        </w:rPr>
        <w:t xml:space="preserve">preeminent philosopher and literary critic Kojin Karatani for his </w:t>
      </w:r>
      <w:r w:rsidR="00D971B7" w:rsidRPr="00D971B7">
        <w:rPr>
          <w:rFonts w:ascii="Calibri" w:hAnsi="Calibri" w:cs="Calibri"/>
          <w:color w:val="000000"/>
          <w:sz w:val="22"/>
          <w:szCs w:val="22"/>
        </w:rPr>
        <w:t>radically original contributions to modern philosophy, the history of philosophy, and political thinking</w:t>
      </w:r>
      <w:r w:rsidR="00D971B7">
        <w:rPr>
          <w:rFonts w:ascii="Calibri" w:hAnsi="Calibri" w:cs="Calibri"/>
          <w:color w:val="000000"/>
          <w:sz w:val="22"/>
          <w:szCs w:val="22"/>
        </w:rPr>
        <w:t xml:space="preserve"> in a time of global crisis. </w:t>
      </w:r>
      <w:r w:rsidR="00517386">
        <w:rPr>
          <w:rFonts w:ascii="Calibri" w:hAnsi="Calibri" w:cs="Calibri"/>
          <w:color w:val="000000"/>
          <w:sz w:val="22"/>
          <w:szCs w:val="22"/>
        </w:rPr>
        <w:t xml:space="preserve">The first Asian laureate of the </w:t>
      </w:r>
      <w:ins w:id="0" w:author="Rachel Bauch" w:date="2023-01-26T14:59:00Z">
        <w:r w:rsidR="00DB5C27">
          <w:rPr>
            <w:rFonts w:ascii="Calibri" w:hAnsi="Calibri" w:cs="Calibri"/>
            <w:color w:val="000000"/>
            <w:sz w:val="22"/>
            <w:szCs w:val="22"/>
          </w:rPr>
          <w:t>P</w:t>
        </w:r>
      </w:ins>
      <w:del w:id="1" w:author="Rachel Bauch" w:date="2023-01-26T14:59:00Z">
        <w:r w:rsidR="00517386" w:rsidDel="00DB5C27">
          <w:rPr>
            <w:rFonts w:ascii="Calibri" w:hAnsi="Calibri" w:cs="Calibri"/>
            <w:color w:val="000000"/>
            <w:sz w:val="22"/>
            <w:szCs w:val="22"/>
          </w:rPr>
          <w:delText>p</w:delText>
        </w:r>
      </w:del>
      <w:r w:rsidR="00517386">
        <w:rPr>
          <w:rFonts w:ascii="Calibri" w:hAnsi="Calibri" w:cs="Calibri"/>
          <w:color w:val="000000"/>
          <w:sz w:val="22"/>
          <w:szCs w:val="22"/>
        </w:rPr>
        <w:t xml:space="preserve">rize, </w:t>
      </w:r>
      <w:r w:rsidR="00D971B7">
        <w:rPr>
          <w:rFonts w:ascii="Calibri" w:hAnsi="Calibri" w:cs="Calibri"/>
          <w:color w:val="000000"/>
          <w:sz w:val="22"/>
          <w:szCs w:val="22"/>
        </w:rPr>
        <w:t xml:space="preserve">Karatani’s ideas will be celebrated in </w:t>
      </w:r>
      <w:del w:id="2" w:author="Rachel Bauch" w:date="2023-01-26T14:59:00Z">
        <w:r w:rsidR="00D971B7" w:rsidDel="00DB5C27">
          <w:rPr>
            <w:rFonts w:ascii="Calibri" w:hAnsi="Calibri" w:cs="Calibri"/>
            <w:color w:val="000000"/>
            <w:sz w:val="22"/>
            <w:szCs w:val="22"/>
          </w:rPr>
          <w:delText>late spring 2023</w:delText>
        </w:r>
      </w:del>
      <w:ins w:id="3" w:author="Rachel Bauch" w:date="2023-01-26T14:59:00Z">
        <w:r w:rsidR="00DB5C27">
          <w:rPr>
            <w:rFonts w:ascii="Calibri" w:hAnsi="Calibri" w:cs="Calibri"/>
            <w:color w:val="000000"/>
            <w:sz w:val="22"/>
            <w:szCs w:val="22"/>
          </w:rPr>
          <w:t xml:space="preserve">late April in Tokyo, Japan together with Asahi Shimbun and BBC. </w:t>
        </w:r>
      </w:ins>
      <w:del w:id="4" w:author="Rachel Bauch" w:date="2023-01-26T14:59:00Z">
        <w:r w:rsidR="00D971B7" w:rsidDel="00DB5C27">
          <w:rPr>
            <w:rFonts w:ascii="Calibri" w:hAnsi="Calibri" w:cs="Calibri"/>
            <w:color w:val="000000"/>
            <w:sz w:val="22"/>
            <w:szCs w:val="22"/>
          </w:rPr>
          <w:delText xml:space="preserve"> at a gala to be held in Tokyo, Japan. </w:delText>
        </w:r>
      </w:del>
    </w:p>
    <w:p w14:paraId="425F90AD" w14:textId="673E231F" w:rsidR="00D955D4" w:rsidRDefault="00D955D4">
      <w:pPr>
        <w:rPr>
          <w:rFonts w:ascii="Calibri" w:hAnsi="Calibri" w:cs="Calibri"/>
          <w:color w:val="000000"/>
          <w:sz w:val="22"/>
          <w:szCs w:val="22"/>
        </w:rPr>
        <w:pPrChange w:id="5" w:author="Rachel Bauch" w:date="2023-01-26T15:00:00Z">
          <w:pPr>
            <w:ind w:left="360"/>
          </w:pPr>
        </w:pPrChange>
      </w:pPr>
    </w:p>
    <w:p w14:paraId="68E62299" w14:textId="1CD462A2" w:rsidR="00D9531A" w:rsidRDefault="00DB5C27" w:rsidP="00BE638A">
      <w:pPr>
        <w:pStyle w:val="ListParagraph"/>
        <w:numPr>
          <w:ilvl w:val="0"/>
          <w:numId w:val="3"/>
        </w:numPr>
        <w:rPr>
          <w:rFonts w:ascii="Calibri" w:hAnsi="Calibri" w:cs="Calibri"/>
          <w:color w:val="000000"/>
          <w:sz w:val="22"/>
          <w:szCs w:val="22"/>
        </w:rPr>
      </w:pPr>
      <w:ins w:id="6" w:author="Rachel Bauch" w:date="2023-01-26T15:00:00Z">
        <w:r>
          <w:t xml:space="preserve">Kojin Karatani to the NYT: </w:t>
        </w:r>
      </w:ins>
      <w:hyperlink r:id="rId6" w:anchor=":~:text=Karatani%20has%20been%20named%20the,foundation%20that%20funds%20the%20prize." w:history="1">
        <w:r w:rsidR="00641D04" w:rsidRPr="00641D04">
          <w:rPr>
            <w:rStyle w:val="Hyperlink"/>
            <w:rFonts w:ascii="Calibri" w:hAnsi="Calibri" w:cs="Calibri"/>
            <w:sz w:val="22"/>
            <w:szCs w:val="22"/>
          </w:rPr>
          <w:t>“I feel that the current world situation is heading toward the final stage of a crisis.”</w:t>
        </w:r>
      </w:hyperlink>
      <w:r w:rsidR="001F50B1">
        <w:rPr>
          <w:rFonts w:ascii="Calibri" w:hAnsi="Calibri" w:cs="Calibri"/>
          <w:color w:val="000000"/>
          <w:sz w:val="22"/>
          <w:szCs w:val="22"/>
        </w:rPr>
        <w:t xml:space="preserve"> </w:t>
      </w:r>
    </w:p>
    <w:p w14:paraId="05D5A226" w14:textId="12A2A7C8" w:rsidR="00F41C08" w:rsidRDefault="00641D04" w:rsidP="00F41C08">
      <w:pPr>
        <w:ind w:left="360"/>
        <w:rPr>
          <w:rFonts w:ascii="Calibri" w:hAnsi="Calibri" w:cs="Calibri"/>
          <w:color w:val="000000"/>
          <w:sz w:val="22"/>
          <w:szCs w:val="22"/>
        </w:rPr>
      </w:pPr>
      <w:r>
        <w:rPr>
          <w:rFonts w:ascii="Calibri" w:hAnsi="Calibri" w:cs="Calibri"/>
          <w:color w:val="000000"/>
          <w:sz w:val="22"/>
          <w:szCs w:val="22"/>
        </w:rPr>
        <w:t xml:space="preserve">Karatani’s work has shaped thinking about history, culture, and nationalism in Asia and across the world, writes journalist Dan Bilefsky. Read more about the laureate’s life, background, and plans for the prize money in </w:t>
      </w:r>
      <w:r>
        <w:rPr>
          <w:rFonts w:ascii="Calibri" w:hAnsi="Calibri" w:cs="Calibri"/>
          <w:i/>
          <w:iCs/>
          <w:color w:val="000000"/>
          <w:sz w:val="22"/>
          <w:szCs w:val="22"/>
        </w:rPr>
        <w:t>The New York Times</w:t>
      </w:r>
      <w:r>
        <w:rPr>
          <w:rFonts w:ascii="Calibri" w:hAnsi="Calibri" w:cs="Calibri"/>
          <w:color w:val="000000"/>
          <w:sz w:val="22"/>
          <w:szCs w:val="22"/>
        </w:rPr>
        <w:t xml:space="preserve">. </w:t>
      </w:r>
    </w:p>
    <w:p w14:paraId="050B5EA1" w14:textId="2039F818" w:rsidR="00F41C08" w:rsidRDefault="00F41C08" w:rsidP="00F41C08">
      <w:pPr>
        <w:ind w:left="360"/>
        <w:rPr>
          <w:rFonts w:ascii="Calibri" w:hAnsi="Calibri" w:cs="Calibri"/>
          <w:color w:val="000000"/>
          <w:sz w:val="22"/>
          <w:szCs w:val="22"/>
        </w:rPr>
      </w:pPr>
    </w:p>
    <w:p w14:paraId="7E4DD38A" w14:textId="4BFD396A" w:rsidR="00F41C08" w:rsidRPr="00F41C08" w:rsidRDefault="00F41C08" w:rsidP="00F41C08">
      <w:pPr>
        <w:pStyle w:val="ListParagraph"/>
        <w:numPr>
          <w:ilvl w:val="0"/>
          <w:numId w:val="3"/>
        </w:numPr>
        <w:rPr>
          <w:rFonts w:ascii="Calibri" w:hAnsi="Calibri" w:cs="Calibri"/>
          <w:color w:val="000000"/>
          <w:sz w:val="22"/>
          <w:szCs w:val="22"/>
        </w:rPr>
      </w:pPr>
      <w:r w:rsidRPr="00F41C08">
        <w:rPr>
          <w:rFonts w:ascii="Calibri" w:hAnsi="Calibri" w:cs="Calibri"/>
          <w:color w:val="000000"/>
          <w:sz w:val="22"/>
          <w:szCs w:val="22"/>
        </w:rPr>
        <w:t xml:space="preserve"> </w:t>
      </w:r>
      <w:r>
        <w:fldChar w:fldCharType="begin"/>
      </w:r>
      <w:r>
        <w:instrText>HYPERLINK "http://berggruen.org/governance-triangle/"</w:instrText>
      </w:r>
      <w:r>
        <w:fldChar w:fldCharType="separate"/>
      </w:r>
      <w:r w:rsidRPr="00F41C08">
        <w:rPr>
          <w:rStyle w:val="Hyperlink"/>
          <w:rFonts w:ascii="Calibri" w:hAnsi="Calibri" w:cs="Calibri"/>
          <w:sz w:val="22"/>
          <w:szCs w:val="22"/>
        </w:rPr>
        <w:t xml:space="preserve">The </w:t>
      </w:r>
      <w:ins w:id="7" w:author="Rachel Bauch" w:date="2023-01-26T15:07:00Z">
        <w:r w:rsidR="00DB5C27">
          <w:rPr>
            <w:rStyle w:val="Hyperlink"/>
            <w:rFonts w:ascii="Calibri" w:hAnsi="Calibri" w:cs="Calibri"/>
            <w:sz w:val="22"/>
            <w:szCs w:val="22"/>
          </w:rPr>
          <w:t xml:space="preserve">Berggruen </w:t>
        </w:r>
      </w:ins>
      <w:r w:rsidRPr="00F41C08">
        <w:rPr>
          <w:rStyle w:val="Hyperlink"/>
          <w:rFonts w:ascii="Calibri" w:hAnsi="Calibri" w:cs="Calibri"/>
          <w:sz w:val="22"/>
          <w:szCs w:val="22"/>
        </w:rPr>
        <w:t>Governance Triangle: How Accountability and Competence Make Governments Work</w:t>
      </w:r>
      <w:r>
        <w:rPr>
          <w:rStyle w:val="Hyperlink"/>
          <w:rFonts w:ascii="Calibri" w:hAnsi="Calibri" w:cs="Calibri"/>
          <w:sz w:val="22"/>
          <w:szCs w:val="22"/>
        </w:rPr>
        <w:fldChar w:fldCharType="end"/>
      </w:r>
    </w:p>
    <w:p w14:paraId="0AB9405C" w14:textId="77777777" w:rsidR="00F41C08" w:rsidRDefault="00F41C08" w:rsidP="00F41C08">
      <w:pPr>
        <w:ind w:left="360"/>
        <w:rPr>
          <w:rFonts w:ascii="Calibri" w:eastAsia="Times New Roman" w:hAnsi="Calibri" w:cs="Calibri"/>
          <w:color w:val="000000"/>
          <w:sz w:val="22"/>
          <w:szCs w:val="22"/>
        </w:rPr>
      </w:pPr>
    </w:p>
    <w:p w14:paraId="7FE6BA32" w14:textId="77777777"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 xml:space="preserve">Across the world, the Berggruen Governance Index shows how both democracy and state capacity can play important roles in enabling high quality of life. View our immersive story to see this dynamic at work in South Africa, Brazil, Kenya, and the United States. </w:t>
      </w:r>
    </w:p>
    <w:p w14:paraId="6AEF6DA2" w14:textId="77777777" w:rsidR="00F41C08" w:rsidRDefault="00F41C08" w:rsidP="00F41C08">
      <w:pPr>
        <w:ind w:left="360"/>
        <w:rPr>
          <w:rFonts w:ascii="Calibri" w:hAnsi="Calibri" w:cs="Calibri"/>
          <w:color w:val="000000"/>
          <w:sz w:val="22"/>
          <w:szCs w:val="22"/>
        </w:rPr>
      </w:pPr>
    </w:p>
    <w:p w14:paraId="139B5B2E" w14:textId="71BA53E3" w:rsidR="00D971B7" w:rsidRDefault="00D971B7" w:rsidP="00D971B7">
      <w:pPr>
        <w:rPr>
          <w:rFonts w:ascii="Calibri" w:hAnsi="Calibri" w:cs="Calibri"/>
          <w:color w:val="000000"/>
          <w:sz w:val="22"/>
          <w:szCs w:val="22"/>
        </w:rPr>
      </w:pPr>
    </w:p>
    <w:p w14:paraId="3E64E549" w14:textId="0DFC613E" w:rsidR="00F41C08" w:rsidRPr="00286011" w:rsidRDefault="00F41C08" w:rsidP="00F41C08">
      <w:pPr>
        <w:pStyle w:val="ListParagraph"/>
        <w:numPr>
          <w:ilvl w:val="0"/>
          <w:numId w:val="3"/>
        </w:numPr>
        <w:rPr>
          <w:rFonts w:ascii="Calibri" w:hAnsi="Calibri" w:cs="Calibri"/>
          <w:color w:val="000000"/>
          <w:sz w:val="22"/>
          <w:szCs w:val="22"/>
        </w:rPr>
      </w:pPr>
      <w:r>
        <w:rPr>
          <w:rFonts w:ascii="Calibri" w:hAnsi="Calibri" w:cs="Calibri"/>
          <w:color w:val="000000"/>
          <w:sz w:val="22"/>
          <w:szCs w:val="22"/>
        </w:rPr>
        <w:t xml:space="preserve">Berggruen Institute Launches Antikythera, </w:t>
      </w:r>
      <w:ins w:id="8" w:author="Rachel Bauch" w:date="2023-01-26T15:30:00Z">
        <w:r w:rsidR="00DB5C27">
          <w:rPr>
            <w:rFonts w:ascii="Calibri" w:hAnsi="Calibri" w:cs="Calibri"/>
            <w:color w:val="000000"/>
            <w:sz w:val="22"/>
            <w:szCs w:val="22"/>
          </w:rPr>
          <w:t>to Address Planetary-Scale Computation</w:t>
        </w:r>
        <w:r w:rsidR="00DB5C27" w:rsidDel="00DB5C27">
          <w:t xml:space="preserve"> </w:t>
        </w:r>
      </w:ins>
      <w:del w:id="9" w:author="Rachel Bauch" w:date="2023-01-26T15:30:00Z">
        <w:r w:rsidDel="00DB5C27">
          <w:fldChar w:fldCharType="begin"/>
        </w:r>
        <w:r w:rsidDel="00DB5C27">
          <w:delInstrText>HYPERLINK "https://www.berggruen.org/work/antikythera-2/"</w:delInstrText>
        </w:r>
        <w:r w:rsidDel="00DB5C27">
          <w:fldChar w:fldCharType="separate"/>
        </w:r>
        <w:r w:rsidRPr="00140535" w:rsidDel="00DB5C27">
          <w:rPr>
            <w:rStyle w:val="Hyperlink"/>
            <w:rFonts w:ascii="Calibri" w:hAnsi="Calibri" w:cs="Calibri"/>
            <w:sz w:val="22"/>
            <w:szCs w:val="22"/>
          </w:rPr>
          <w:delText>Pr</w:delText>
        </w:r>
      </w:del>
      <w:del w:id="10" w:author="Rachel Bauch" w:date="2023-01-26T15:29:00Z">
        <w:r w:rsidRPr="00140535" w:rsidDel="00DB5C27">
          <w:rPr>
            <w:rStyle w:val="Hyperlink"/>
            <w:rFonts w:ascii="Calibri" w:hAnsi="Calibri" w:cs="Calibri"/>
            <w:sz w:val="22"/>
            <w:szCs w:val="22"/>
          </w:rPr>
          <w:delText>oject</w:delText>
        </w:r>
      </w:del>
      <w:del w:id="11" w:author="Rachel Bauch" w:date="2023-01-26T15:30:00Z">
        <w:r w:rsidRPr="00140535" w:rsidDel="00DB5C27">
          <w:rPr>
            <w:rStyle w:val="Hyperlink"/>
            <w:rFonts w:ascii="Calibri" w:hAnsi="Calibri" w:cs="Calibri"/>
            <w:sz w:val="22"/>
            <w:szCs w:val="22"/>
          </w:rPr>
          <w:delText xml:space="preserve"> to Address Planetary-Scale Computation</w:delText>
        </w:r>
        <w:r w:rsidDel="00DB5C27">
          <w:rPr>
            <w:rStyle w:val="Hyperlink"/>
            <w:rFonts w:ascii="Calibri" w:hAnsi="Calibri" w:cs="Calibri"/>
            <w:sz w:val="22"/>
            <w:szCs w:val="22"/>
          </w:rPr>
          <w:fldChar w:fldCharType="end"/>
        </w:r>
      </w:del>
    </w:p>
    <w:p w14:paraId="3FBCE568" w14:textId="2F44D658"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Globe-spanning information networks are changing the basic structure of our world, demanding a transformation in society’s self-</w:t>
      </w:r>
      <w:del w:id="12" w:author="Rachel Bauch" w:date="2023-01-26T15:34:00Z">
        <w:r w:rsidDel="00DB5C27">
          <w:rPr>
            <w:rFonts w:ascii="Calibri" w:eastAsia="Times New Roman" w:hAnsi="Calibri" w:cs="Calibri"/>
            <w:color w:val="000000"/>
            <w:sz w:val="22"/>
            <w:szCs w:val="22"/>
          </w:rPr>
          <w:delText>understanding.</w:delText>
        </w:r>
      </w:del>
      <w:del w:id="13" w:author="Rachel Bauch" w:date="2023-01-26T15:29:00Z">
        <w:r w:rsidDel="00DB5C27">
          <w:rPr>
            <w:rFonts w:ascii="Calibri" w:eastAsia="Times New Roman" w:hAnsi="Calibri" w:cs="Calibri"/>
            <w:color w:val="000000"/>
            <w:sz w:val="22"/>
            <w:szCs w:val="22"/>
          </w:rPr>
          <w:delText xml:space="preserve"> </w:delText>
        </w:r>
      </w:del>
      <w:ins w:id="14" w:author="Rachel Bauch" w:date="2023-01-26T15:34:00Z">
        <w:r w:rsidR="00DB5C27">
          <w:rPr>
            <w:rFonts w:ascii="Calibri" w:eastAsia="Times New Roman" w:hAnsi="Calibri" w:cs="Calibri"/>
            <w:color w:val="000000"/>
            <w:sz w:val="22"/>
            <w:szCs w:val="22"/>
          </w:rPr>
          <w:t>understanding. Antikythera</w:t>
        </w:r>
      </w:ins>
      <w:ins w:id="15" w:author="Rachel Bauch" w:date="2023-01-26T15:25:00Z">
        <w:r w:rsidR="00DB5C27">
          <w:rPr>
            <w:rFonts w:ascii="Calibri" w:eastAsia="Times New Roman" w:hAnsi="Calibri" w:cs="Calibri"/>
            <w:color w:val="000000"/>
            <w:sz w:val="22"/>
            <w:szCs w:val="22"/>
          </w:rPr>
          <w:t>,</w:t>
        </w:r>
      </w:ins>
      <w:ins w:id="16" w:author="Rachel Bauch" w:date="2023-01-26T15:30:00Z">
        <w:r w:rsidR="00DB5C27">
          <w:rPr>
            <w:rFonts w:ascii="Calibri" w:eastAsia="Times New Roman" w:hAnsi="Calibri" w:cs="Calibri"/>
            <w:color w:val="000000"/>
            <w:sz w:val="22"/>
            <w:szCs w:val="22"/>
          </w:rPr>
          <w:t xml:space="preserve"> a new program incubated at the Institute</w:t>
        </w:r>
      </w:ins>
      <w:ins w:id="17" w:author="Rachel Bauch" w:date="2023-01-26T15:34:00Z">
        <w:r w:rsidR="00DB5C27">
          <w:rPr>
            <w:rFonts w:ascii="Calibri" w:eastAsia="Times New Roman" w:hAnsi="Calibri" w:cs="Calibri"/>
            <w:color w:val="000000"/>
            <w:sz w:val="22"/>
            <w:szCs w:val="22"/>
          </w:rPr>
          <w:t xml:space="preserve">, will work to generate </w:t>
        </w:r>
      </w:ins>
      <w:ins w:id="18" w:author="Rachel Bauch" w:date="2023-01-26T15:25:00Z">
        <w:r w:rsidR="00DB5C27">
          <w:rPr>
            <w:rFonts w:ascii="Calibri" w:eastAsia="Times New Roman" w:hAnsi="Calibri" w:cs="Calibri"/>
            <w:color w:val="000000"/>
            <w:sz w:val="22"/>
            <w:szCs w:val="22"/>
          </w:rPr>
          <w:t xml:space="preserve">philosophical possibilities </w:t>
        </w:r>
      </w:ins>
      <w:ins w:id="19" w:author="Rachel Bauch" w:date="2023-01-26T15:24:00Z">
        <w:r w:rsidR="00DB5C27">
          <w:rPr>
            <w:rFonts w:ascii="Calibri" w:eastAsia="Times New Roman" w:hAnsi="Calibri" w:cs="Calibri"/>
            <w:color w:val="000000"/>
            <w:sz w:val="22"/>
            <w:szCs w:val="22"/>
          </w:rPr>
          <w:t xml:space="preserve">to answer this challenge </w:t>
        </w:r>
      </w:ins>
      <w:del w:id="20" w:author="Rachel Bauch" w:date="2023-01-26T15:23:00Z">
        <w:r w:rsidDel="00DB5C27">
          <w:rPr>
            <w:rFonts w:ascii="Calibri" w:eastAsia="Times New Roman" w:hAnsi="Calibri" w:cs="Calibri"/>
            <w:color w:val="000000"/>
            <w:sz w:val="22"/>
            <w:szCs w:val="22"/>
          </w:rPr>
          <w:delText>Working across</w:delText>
        </w:r>
      </w:del>
      <w:del w:id="21" w:author="Rachel Bauch" w:date="2023-01-26T15:03:00Z">
        <w:r w:rsidDel="00DB5C27">
          <w:rPr>
            <w:rFonts w:ascii="Calibri" w:eastAsia="Times New Roman" w:hAnsi="Calibri" w:cs="Calibri"/>
            <w:color w:val="000000"/>
            <w:sz w:val="22"/>
            <w:szCs w:val="22"/>
          </w:rPr>
          <w:delText xml:space="preserve"> media from p</w:delText>
        </w:r>
      </w:del>
      <w:del w:id="22" w:author="Rachel Bauch" w:date="2023-01-26T15:04:00Z">
        <w:r w:rsidDel="00DB5C27">
          <w:rPr>
            <w:rFonts w:ascii="Calibri" w:eastAsia="Times New Roman" w:hAnsi="Calibri" w:cs="Calibri"/>
            <w:color w:val="000000"/>
            <w:sz w:val="22"/>
            <w:szCs w:val="22"/>
          </w:rPr>
          <w:delText>olicy to cinema,</w:delText>
        </w:r>
      </w:del>
      <w:del w:id="23" w:author="Rachel Bauch" w:date="2023-01-26T15:23:00Z">
        <w:r w:rsidDel="00DB5C27">
          <w:rPr>
            <w:rFonts w:ascii="Calibri" w:eastAsia="Times New Roman" w:hAnsi="Calibri" w:cs="Calibri"/>
            <w:color w:val="000000"/>
            <w:sz w:val="22"/>
            <w:szCs w:val="22"/>
          </w:rPr>
          <w:delText xml:space="preserve"> </w:delText>
        </w:r>
      </w:del>
      <w:del w:id="24" w:author="Rachel Bauch" w:date="2023-01-26T15:25:00Z">
        <w:r w:rsidDel="00DB5C27">
          <w:rPr>
            <w:rFonts w:ascii="Calibri" w:eastAsia="Times New Roman" w:hAnsi="Calibri" w:cs="Calibri"/>
            <w:color w:val="000000"/>
            <w:sz w:val="22"/>
            <w:szCs w:val="22"/>
          </w:rPr>
          <w:delText xml:space="preserve">Antikythera will generate new possibilities for philosophy to answer this challenge. </w:delText>
        </w:r>
      </w:del>
      <w:del w:id="25" w:author="Rachel Bauch" w:date="2023-01-26T15:04:00Z">
        <w:r w:rsidDel="00DB5C27">
          <w:rPr>
            <w:rFonts w:ascii="Calibri" w:eastAsia="Times New Roman" w:hAnsi="Calibri" w:cs="Calibri"/>
            <w:color w:val="000000"/>
            <w:sz w:val="22"/>
            <w:szCs w:val="22"/>
          </w:rPr>
          <w:delText xml:space="preserve">Watch </w:delText>
        </w:r>
      </w:del>
      <w:ins w:id="26" w:author="Rachel Bauch" w:date="2023-01-26T15:35:00Z">
        <w:r w:rsidR="00DB5C27">
          <w:rPr>
            <w:rFonts w:ascii="Calibri" w:eastAsia="Times New Roman" w:hAnsi="Calibri" w:cs="Calibri"/>
            <w:color w:val="000000"/>
            <w:sz w:val="22"/>
            <w:szCs w:val="22"/>
          </w:rPr>
          <w:t xml:space="preserve">Hear more from </w:t>
        </w:r>
      </w:ins>
      <w:ins w:id="27" w:author="Rachel Bauch" w:date="2023-01-26T15:25:00Z">
        <w:r w:rsidR="00DB5C27">
          <w:rPr>
            <w:rFonts w:ascii="Calibri" w:eastAsia="Times New Roman" w:hAnsi="Calibri" w:cs="Calibri"/>
            <w:color w:val="000000"/>
            <w:sz w:val="22"/>
            <w:szCs w:val="22"/>
          </w:rPr>
          <w:t>Antikythera Director Benjamin Bratto</w:t>
        </w:r>
      </w:ins>
      <w:ins w:id="28" w:author="Rachel Bauch" w:date="2023-01-26T15:26:00Z">
        <w:r w:rsidR="00DB5C27">
          <w:rPr>
            <w:rFonts w:ascii="Calibri" w:eastAsia="Times New Roman" w:hAnsi="Calibri" w:cs="Calibri"/>
            <w:color w:val="000000"/>
            <w:sz w:val="22"/>
            <w:szCs w:val="22"/>
          </w:rPr>
          <w:t>n</w:t>
        </w:r>
      </w:ins>
      <w:ins w:id="29" w:author="Rachel Bauch" w:date="2023-01-26T15:36:00Z">
        <w:r w:rsidR="00DB5C27">
          <w:rPr>
            <w:rFonts w:ascii="Calibri" w:eastAsia="Times New Roman" w:hAnsi="Calibri" w:cs="Calibri"/>
            <w:color w:val="000000"/>
            <w:sz w:val="22"/>
            <w:szCs w:val="22"/>
          </w:rPr>
          <w:t xml:space="preserve">. </w:t>
        </w:r>
      </w:ins>
      <w:del w:id="30" w:author="Rachel Bauch" w:date="2023-01-26T15:22:00Z">
        <w:r w:rsidDel="00DB5C27">
          <w:rPr>
            <w:rFonts w:ascii="Calibri" w:eastAsia="Times New Roman" w:hAnsi="Calibri" w:cs="Calibri"/>
            <w:color w:val="000000"/>
            <w:sz w:val="22"/>
            <w:szCs w:val="22"/>
          </w:rPr>
          <w:delText>d</w:delText>
        </w:r>
      </w:del>
      <w:del w:id="31" w:author="Rachel Bauch" w:date="2023-01-26T15:25:00Z">
        <w:r w:rsidDel="00DB5C27">
          <w:rPr>
            <w:rFonts w:ascii="Calibri" w:eastAsia="Times New Roman" w:hAnsi="Calibri" w:cs="Calibri"/>
            <w:color w:val="000000"/>
            <w:sz w:val="22"/>
            <w:szCs w:val="22"/>
          </w:rPr>
          <w:delText>irector Benjamin Bratton</w:delText>
        </w:r>
      </w:del>
      <w:del w:id="32" w:author="Rachel Bauch" w:date="2023-01-26T15:04:00Z">
        <w:r w:rsidDel="00DB5C27">
          <w:rPr>
            <w:rFonts w:ascii="Calibri" w:eastAsia="Times New Roman" w:hAnsi="Calibri" w:cs="Calibri"/>
            <w:color w:val="000000"/>
            <w:sz w:val="22"/>
            <w:szCs w:val="22"/>
          </w:rPr>
          <w:delText xml:space="preserve"> discuss how. </w:delText>
        </w:r>
      </w:del>
    </w:p>
    <w:p w14:paraId="6370F54E" w14:textId="7F7FA732" w:rsidR="00F41C08" w:rsidRDefault="00F41C08" w:rsidP="00F41C08">
      <w:pPr>
        <w:ind w:left="360"/>
        <w:rPr>
          <w:rFonts w:ascii="Calibri" w:eastAsia="Times New Roman" w:hAnsi="Calibri" w:cs="Calibri"/>
          <w:color w:val="000000"/>
          <w:sz w:val="22"/>
          <w:szCs w:val="22"/>
        </w:rPr>
      </w:pPr>
    </w:p>
    <w:p w14:paraId="6D2ABF50" w14:textId="180A12E5" w:rsidR="00F41C08" w:rsidRPr="00DB5C27" w:rsidRDefault="00F41C08" w:rsidP="00F41C08">
      <w:pPr>
        <w:pStyle w:val="ListParagraph"/>
        <w:numPr>
          <w:ilvl w:val="0"/>
          <w:numId w:val="3"/>
        </w:numPr>
        <w:rPr>
          <w:ins w:id="33" w:author="Rachel Bauch" w:date="2023-01-26T15:21:00Z"/>
          <w:rFonts w:ascii="Calibri" w:hAnsi="Calibri" w:cs="Calibri"/>
          <w:color w:val="000000"/>
          <w:sz w:val="22"/>
          <w:szCs w:val="22"/>
          <w:rPrChange w:id="34" w:author="Rachel Bauch" w:date="2023-01-26T15:21:00Z">
            <w:rPr>
              <w:ins w:id="35" w:author="Rachel Bauch" w:date="2023-01-26T15:21:00Z"/>
              <w:rFonts w:ascii="Calibri" w:hAnsi="Calibri" w:cs="Calibri"/>
              <w:i/>
              <w:iCs/>
              <w:color w:val="000000"/>
              <w:sz w:val="22"/>
              <w:szCs w:val="22"/>
            </w:rPr>
          </w:rPrChange>
        </w:rPr>
      </w:pPr>
      <w:r>
        <w:rPr>
          <w:rFonts w:ascii="Calibri" w:hAnsi="Calibri" w:cs="Calibri"/>
          <w:i/>
          <w:iCs/>
          <w:color w:val="000000"/>
          <w:sz w:val="22"/>
          <w:szCs w:val="22"/>
        </w:rPr>
        <w:t>Noema TBD</w:t>
      </w:r>
    </w:p>
    <w:p w14:paraId="55839C27" w14:textId="1BB404A5" w:rsidR="00DB5C27" w:rsidRDefault="00DB5C27" w:rsidP="00DB5C27">
      <w:pPr>
        <w:pStyle w:val="ListParagraph"/>
        <w:ind w:left="720"/>
        <w:rPr>
          <w:ins w:id="36" w:author="Rachel Bauch" w:date="2023-01-26T15:21:00Z"/>
          <w:rFonts w:ascii="Calibri" w:hAnsi="Calibri" w:cs="Calibri"/>
          <w:i/>
          <w:iCs/>
          <w:color w:val="000000"/>
          <w:sz w:val="22"/>
          <w:szCs w:val="22"/>
        </w:rPr>
      </w:pPr>
      <w:ins w:id="37" w:author="Rachel Bauch" w:date="2023-01-26T15:38:00Z">
        <w:r>
          <w:rPr>
            <w:rFonts w:ascii="Calibri" w:hAnsi="Calibri" w:cs="Calibri"/>
            <w:i/>
            <w:iCs/>
            <w:color w:val="000000"/>
            <w:sz w:val="22"/>
            <w:szCs w:val="22"/>
          </w:rPr>
          <w:t xml:space="preserve">Nils Gilman and Yakov Feygin </w:t>
        </w:r>
      </w:ins>
      <w:ins w:id="38" w:author="Rachel Bauch" w:date="2023-01-26T15:39:00Z">
        <w:r>
          <w:rPr>
            <w:rFonts w:ascii="Calibri" w:hAnsi="Calibri" w:cs="Calibri"/>
            <w:i/>
            <w:iCs/>
            <w:color w:val="000000"/>
            <w:sz w:val="22"/>
            <w:szCs w:val="22"/>
          </w:rPr>
          <w:t>on</w:t>
        </w:r>
      </w:ins>
      <w:ins w:id="39" w:author="Rachel Bauch" w:date="2023-01-26T15:21:00Z">
        <w:r>
          <w:rPr>
            <w:rFonts w:ascii="Calibri" w:hAnsi="Calibri" w:cs="Calibri"/>
            <w:i/>
            <w:iCs/>
            <w:color w:val="000000"/>
            <w:sz w:val="22"/>
            <w:szCs w:val="22"/>
          </w:rPr>
          <w:t xml:space="preserve"> The Designer Economy </w:t>
        </w:r>
      </w:ins>
    </w:p>
    <w:p w14:paraId="7201C536" w14:textId="3BB6528B" w:rsidR="00DB5C27" w:rsidRPr="00DB5C27" w:rsidRDefault="00DB5C27" w:rsidP="00DB5C27">
      <w:pPr>
        <w:pStyle w:val="ListParagraph"/>
        <w:ind w:left="720"/>
        <w:rPr>
          <w:ins w:id="40" w:author="Rachel Bauch" w:date="2023-01-26T15:21:00Z"/>
          <w:rFonts w:asciiTheme="minorHAnsi" w:hAnsiTheme="minorHAnsi" w:cstheme="minorHAnsi"/>
          <w:i/>
          <w:iCs/>
          <w:color w:val="000000"/>
          <w:sz w:val="22"/>
          <w:szCs w:val="22"/>
          <w:rPrChange w:id="41" w:author="Rachel Bauch" w:date="2023-01-26T15:22:00Z">
            <w:rPr>
              <w:ins w:id="42" w:author="Rachel Bauch" w:date="2023-01-26T15:21:00Z"/>
              <w:rFonts w:ascii="Calibri" w:hAnsi="Calibri" w:cs="Calibri"/>
              <w:i/>
              <w:iCs/>
              <w:color w:val="000000"/>
              <w:sz w:val="22"/>
              <w:szCs w:val="22"/>
            </w:rPr>
          </w:rPrChange>
        </w:rPr>
      </w:pPr>
      <w:ins w:id="43" w:author="Rachel Bauch" w:date="2023-01-26T15:39:00Z">
        <w:r>
          <w:rPr>
            <w:rFonts w:asciiTheme="minorHAnsi" w:hAnsiTheme="minorHAnsi" w:cstheme="minorHAnsi"/>
            <w:color w:val="333333"/>
            <w:spacing w:val="-5"/>
            <w:sz w:val="22"/>
            <w:szCs w:val="22"/>
            <w:shd w:val="clear" w:color="auto" w:fill="FFFFFF"/>
          </w:rPr>
          <w:t>In their latest pie</w:t>
        </w:r>
      </w:ins>
      <w:ins w:id="44" w:author="Rachel Bauch" w:date="2023-01-26T15:40:00Z">
        <w:r>
          <w:rPr>
            <w:rFonts w:asciiTheme="minorHAnsi" w:hAnsiTheme="minorHAnsi" w:cstheme="minorHAnsi"/>
            <w:color w:val="333333"/>
            <w:spacing w:val="-5"/>
            <w:sz w:val="22"/>
            <w:szCs w:val="22"/>
            <w:shd w:val="clear" w:color="auto" w:fill="FFFFFF"/>
          </w:rPr>
          <w:t>ce for NOEMA: Feygin and Gilman argue that “</w:t>
        </w:r>
      </w:ins>
      <w:ins w:id="45" w:author="Rachel Bauch" w:date="2023-01-26T15:21:00Z">
        <w:r w:rsidRPr="00DB5C27">
          <w:rPr>
            <w:rFonts w:asciiTheme="minorHAnsi" w:hAnsiTheme="minorHAnsi" w:cstheme="minorHAnsi"/>
            <w:color w:val="333333"/>
            <w:spacing w:val="-5"/>
            <w:sz w:val="22"/>
            <w:szCs w:val="22"/>
            <w:shd w:val="clear" w:color="auto" w:fill="FFFFFF"/>
            <w:rPrChange w:id="46" w:author="Rachel Bauch" w:date="2023-01-26T15:22:00Z">
              <w:rPr>
                <w:rFonts w:ascii="IvarText-Regular" w:hAnsi="IvarText-Regular"/>
                <w:color w:val="333333"/>
                <w:spacing w:val="-5"/>
                <w:sz w:val="32"/>
                <w:szCs w:val="32"/>
                <w:shd w:val="clear" w:color="auto" w:fill="FFFFFF"/>
              </w:rPr>
            </w:rPrChange>
          </w:rPr>
          <w:t>With the right structures in place, we can transform the government from a passive issuer of regulations and transfer payments into an active builder of an equitable and sustainable economic future</w:t>
        </w:r>
      </w:ins>
      <w:ins w:id="47" w:author="Rachel Bauch" w:date="2023-01-26T15:38:00Z">
        <w:r>
          <w:rPr>
            <w:rFonts w:asciiTheme="minorHAnsi" w:hAnsiTheme="minorHAnsi" w:cstheme="minorHAnsi"/>
            <w:color w:val="333333"/>
            <w:spacing w:val="-5"/>
            <w:sz w:val="22"/>
            <w:szCs w:val="22"/>
            <w:shd w:val="clear" w:color="auto" w:fill="FFFFFF"/>
          </w:rPr>
          <w:t>.</w:t>
        </w:r>
      </w:ins>
      <w:ins w:id="48" w:author="Rachel Bauch" w:date="2023-01-26T15:40:00Z">
        <w:r>
          <w:rPr>
            <w:rFonts w:asciiTheme="minorHAnsi" w:hAnsiTheme="minorHAnsi" w:cstheme="minorHAnsi"/>
            <w:color w:val="333333"/>
            <w:spacing w:val="-5"/>
            <w:sz w:val="22"/>
            <w:szCs w:val="22"/>
            <w:shd w:val="clear" w:color="auto" w:fill="FFFFFF"/>
          </w:rPr>
          <w:t>”</w:t>
        </w:r>
      </w:ins>
      <w:ins w:id="49" w:author="Rachel Bauch" w:date="2023-01-26T15:38:00Z">
        <w:r>
          <w:rPr>
            <w:rFonts w:asciiTheme="minorHAnsi" w:hAnsiTheme="minorHAnsi" w:cstheme="minorHAnsi"/>
            <w:color w:val="333333"/>
            <w:spacing w:val="-5"/>
            <w:sz w:val="22"/>
            <w:szCs w:val="22"/>
            <w:shd w:val="clear" w:color="auto" w:fill="FFFFFF"/>
          </w:rPr>
          <w:t xml:space="preserve"> </w:t>
        </w:r>
      </w:ins>
    </w:p>
    <w:p w14:paraId="703042E6" w14:textId="77777777" w:rsidR="00DB5C27" w:rsidRPr="00DB5C27" w:rsidRDefault="00DB5C27">
      <w:pPr>
        <w:pStyle w:val="ListParagraph"/>
        <w:ind w:left="720"/>
        <w:rPr>
          <w:ins w:id="50" w:author="Rachel Bauch" w:date="2023-01-26T15:20:00Z"/>
          <w:rFonts w:ascii="Calibri" w:hAnsi="Calibri" w:cs="Calibri"/>
          <w:color w:val="000000"/>
          <w:sz w:val="22"/>
          <w:szCs w:val="22"/>
          <w:rPrChange w:id="51" w:author="Rachel Bauch" w:date="2023-01-26T15:20:00Z">
            <w:rPr>
              <w:ins w:id="52" w:author="Rachel Bauch" w:date="2023-01-26T15:20:00Z"/>
              <w:rFonts w:ascii="Calibri" w:hAnsi="Calibri" w:cs="Calibri"/>
              <w:i/>
              <w:iCs/>
              <w:color w:val="000000"/>
              <w:sz w:val="22"/>
              <w:szCs w:val="22"/>
            </w:rPr>
          </w:rPrChange>
        </w:rPr>
        <w:pPrChange w:id="53" w:author="Rachel Bauch" w:date="2023-01-26T15:21:00Z">
          <w:pPr>
            <w:pStyle w:val="ListParagraph"/>
            <w:numPr>
              <w:numId w:val="3"/>
            </w:numPr>
            <w:ind w:left="720" w:hanging="360"/>
          </w:pPr>
        </w:pPrChange>
      </w:pPr>
    </w:p>
    <w:p w14:paraId="59184A7C" w14:textId="1B068D53" w:rsidR="00DB5C27" w:rsidRPr="00DB5C27" w:rsidRDefault="00DB5C27">
      <w:pPr>
        <w:ind w:left="360"/>
        <w:rPr>
          <w:rFonts w:ascii="Calibri" w:hAnsi="Calibri" w:cs="Calibri"/>
          <w:color w:val="000000"/>
          <w:sz w:val="22"/>
          <w:szCs w:val="22"/>
          <w:rPrChange w:id="54" w:author="Rachel Bauch" w:date="2023-01-26T15:20:00Z">
            <w:rPr/>
          </w:rPrChange>
        </w:rPr>
        <w:pPrChange w:id="55" w:author="Rachel Bauch" w:date="2023-01-26T15:20:00Z">
          <w:pPr>
            <w:pStyle w:val="ListParagraph"/>
            <w:numPr>
              <w:numId w:val="3"/>
            </w:numPr>
            <w:ind w:left="720" w:hanging="360"/>
          </w:pPr>
        </w:pPrChange>
      </w:pPr>
    </w:p>
    <w:p w14:paraId="1BFA4751" w14:textId="77777777" w:rsidR="00F41C08" w:rsidRDefault="00F41C08" w:rsidP="00F41C08">
      <w:pPr>
        <w:pStyle w:val="ListParagraph"/>
        <w:numPr>
          <w:ilvl w:val="0"/>
          <w:numId w:val="3"/>
        </w:numPr>
        <w:rPr>
          <w:rFonts w:ascii="Calibri" w:hAnsi="Calibri" w:cs="Calibri"/>
          <w:i/>
          <w:iCs/>
          <w:color w:val="000000"/>
          <w:sz w:val="22"/>
          <w:szCs w:val="22"/>
        </w:rPr>
      </w:pPr>
      <w:r w:rsidRPr="00BE638A">
        <w:rPr>
          <w:rFonts w:ascii="Calibri" w:hAnsi="Calibri" w:cs="Calibri"/>
          <w:i/>
          <w:iCs/>
          <w:color w:val="000000"/>
          <w:sz w:val="22"/>
          <w:szCs w:val="22"/>
        </w:rPr>
        <w:t>Nicolas TBD</w:t>
      </w:r>
    </w:p>
    <w:p w14:paraId="761F42CE" w14:textId="564E4083" w:rsidR="00DB5C27" w:rsidRPr="00DB5C27" w:rsidRDefault="00DB5C27" w:rsidP="00DB5C27">
      <w:pPr>
        <w:pStyle w:val="ListParagraph"/>
        <w:numPr>
          <w:ilvl w:val="0"/>
          <w:numId w:val="3"/>
        </w:numPr>
        <w:rPr>
          <w:ins w:id="56" w:author="Rachel Bauch" w:date="2023-01-26T16:32:00Z"/>
          <w:rFonts w:ascii="Nunito" w:eastAsia="Nunito" w:hAnsi="Nunito" w:cs="Nunito"/>
          <w:b/>
          <w:bCs/>
          <w:rPrChange w:id="57" w:author="Rachel Bauch" w:date="2023-01-26T16:32:00Z">
            <w:rPr>
              <w:ins w:id="58" w:author="Rachel Bauch" w:date="2023-01-26T16:32:00Z"/>
              <w:rFonts w:eastAsia="Nunito"/>
            </w:rPr>
          </w:rPrChange>
        </w:rPr>
      </w:pPr>
      <w:ins w:id="59" w:author="Rachel Bauch" w:date="2023-01-26T16:32:00Z">
        <w:r w:rsidRPr="00DB5C27">
          <w:rPr>
            <w:rFonts w:ascii="Nunito" w:eastAsia="Nunito" w:hAnsi="Nunito" w:cs="Nunito"/>
            <w:b/>
            <w:bCs/>
          </w:rPr>
          <w:t xml:space="preserve">Rooting Out Distrust in Los Angeles with Citizens’ Assemblies </w:t>
        </w:r>
      </w:ins>
    </w:p>
    <w:p w14:paraId="2852D4C5" w14:textId="77777777" w:rsidR="00DB5C27" w:rsidRPr="00DB5C27" w:rsidRDefault="00DB5C27">
      <w:pPr>
        <w:pStyle w:val="ListParagraph"/>
        <w:ind w:left="720"/>
        <w:rPr>
          <w:ins w:id="60" w:author="Rachel Bauch" w:date="2023-01-26T16:32:00Z"/>
          <w:rFonts w:ascii="Nunito" w:eastAsia="Nunito" w:hAnsi="Nunito" w:cs="Nunito"/>
        </w:rPr>
        <w:pPrChange w:id="61" w:author="Rachel Bauch" w:date="2023-01-26T16:32:00Z">
          <w:pPr>
            <w:pStyle w:val="ListParagraph"/>
            <w:numPr>
              <w:numId w:val="3"/>
            </w:numPr>
            <w:ind w:left="720" w:hanging="360"/>
          </w:pPr>
        </w:pPrChange>
      </w:pPr>
      <w:ins w:id="62" w:author="Rachel Bauch" w:date="2023-01-26T16:32:00Z">
        <w:r w:rsidRPr="00DB5C27">
          <w:rPr>
            <w:rFonts w:ascii="Nunito" w:eastAsia="Nunito" w:hAnsi="Nunito" w:cs="Nunito"/>
          </w:rPr>
          <w:t xml:space="preserve">A Citizens’ Assembly movement is stirring in Los Angeles. Amidst fall-out from the audio leak of former LA City Council president Nury Martinez and intractable governance challenges like homelessness, nearly 200 people joined the Berggruen Institute in December to learn how democratic lotteries and citizen deliberation could help resolve growing distrust in City Hall. </w:t>
        </w:r>
      </w:ins>
    </w:p>
    <w:p w14:paraId="2F9FF91C" w14:textId="61FDF6D4" w:rsidR="00F41C08" w:rsidRPr="00F41C08" w:rsidDel="00DB5C27" w:rsidRDefault="00F41C08" w:rsidP="00F41C08">
      <w:pPr>
        <w:pStyle w:val="ListParagraph"/>
        <w:numPr>
          <w:ilvl w:val="0"/>
          <w:numId w:val="3"/>
        </w:numPr>
        <w:rPr>
          <w:del w:id="63" w:author="Rachel Bauch" w:date="2023-01-26T16:32:00Z"/>
          <w:rFonts w:ascii="Calibri" w:hAnsi="Calibri" w:cs="Calibri"/>
          <w:color w:val="000000"/>
          <w:sz w:val="22"/>
          <w:szCs w:val="22"/>
        </w:rPr>
      </w:pPr>
      <w:del w:id="64" w:author="Rachel Bauch" w:date="2023-01-26T16:32:00Z">
        <w:r w:rsidDel="00DB5C27">
          <w:rPr>
            <w:rFonts w:ascii="Calibri" w:hAnsi="Calibri" w:cs="Calibri"/>
            <w:i/>
            <w:iCs/>
            <w:color w:val="000000"/>
            <w:sz w:val="22"/>
            <w:szCs w:val="22"/>
          </w:rPr>
          <w:delText>Citizens’ Assembly Article TBD</w:delText>
        </w:r>
      </w:del>
    </w:p>
    <w:p w14:paraId="3E9B697E" w14:textId="77777777" w:rsidR="00F41C08" w:rsidRPr="00F41C08" w:rsidRDefault="00F41C08" w:rsidP="00F41C08">
      <w:pPr>
        <w:rPr>
          <w:rFonts w:ascii="Calibri" w:hAnsi="Calibri" w:cs="Calibri"/>
          <w:color w:val="000000"/>
          <w:sz w:val="22"/>
          <w:szCs w:val="22"/>
        </w:rPr>
      </w:pPr>
    </w:p>
    <w:p w14:paraId="33F542C3" w14:textId="157AB986" w:rsidR="00F41C08" w:rsidRPr="00F41C08" w:rsidRDefault="00F41C08" w:rsidP="00F41C08">
      <w:pPr>
        <w:pStyle w:val="ListParagraph"/>
        <w:numPr>
          <w:ilvl w:val="0"/>
          <w:numId w:val="3"/>
        </w:numPr>
        <w:rPr>
          <w:rFonts w:ascii="Calibri" w:hAnsi="Calibri" w:cs="Calibri"/>
          <w:color w:val="000000"/>
          <w:sz w:val="22"/>
          <w:szCs w:val="22"/>
        </w:rPr>
      </w:pPr>
      <w:r w:rsidRPr="00F41C08">
        <w:rPr>
          <w:rFonts w:ascii="Calibri" w:hAnsi="Calibri" w:cs="Calibri"/>
          <w:color w:val="000000"/>
          <w:sz w:val="22"/>
          <w:szCs w:val="22"/>
        </w:rPr>
        <w:t>Yakov Feygin: Wartime is No Time for Rate Hikes</w:t>
      </w:r>
    </w:p>
    <w:p w14:paraId="630EFB4B" w14:textId="0353929F" w:rsidR="00F41C08" w:rsidRDefault="00F41C08" w:rsidP="00F41C08">
      <w:pPr>
        <w:ind w:left="360"/>
        <w:rPr>
          <w:rFonts w:ascii="Calibri" w:eastAsia="Times New Roman" w:hAnsi="Calibri" w:cs="Calibri"/>
          <w:color w:val="000000"/>
          <w:sz w:val="22"/>
          <w:szCs w:val="22"/>
        </w:rPr>
      </w:pPr>
      <w:r>
        <w:rPr>
          <w:rFonts w:ascii="Calibri" w:eastAsia="Times New Roman" w:hAnsi="Calibri" w:cs="Calibri"/>
          <w:color w:val="000000"/>
          <w:sz w:val="22"/>
          <w:szCs w:val="22"/>
        </w:rPr>
        <w:t>Raising interest rates in response to supply shocks misunderstands the nature of inflation, writes our Associate Director</w:t>
      </w:r>
      <w:r w:rsidR="006E2F0B">
        <w:rPr>
          <w:rFonts w:ascii="Calibri" w:eastAsia="Times New Roman" w:hAnsi="Calibri" w:cs="Calibri"/>
          <w:color w:val="000000"/>
          <w:sz w:val="22"/>
          <w:szCs w:val="22"/>
        </w:rPr>
        <w:t xml:space="preserve"> of the</w:t>
      </w:r>
      <w:r>
        <w:rPr>
          <w:rFonts w:ascii="Calibri" w:eastAsia="Times New Roman" w:hAnsi="Calibri" w:cs="Calibri"/>
          <w:color w:val="000000"/>
          <w:sz w:val="22"/>
          <w:szCs w:val="22"/>
        </w:rPr>
        <w:t xml:space="preserve"> Future of Capitalism. A time of global disruptions calls for an imaginative expansion of our inflation-fighting arsenal. </w:t>
      </w:r>
    </w:p>
    <w:p w14:paraId="14F14377" w14:textId="77777777" w:rsidR="00AA54F4" w:rsidRDefault="00AA54F4" w:rsidP="00F41C08">
      <w:pPr>
        <w:rPr>
          <w:rFonts w:ascii="Calibri" w:eastAsia="Times New Roman" w:hAnsi="Calibri" w:cs="Calibri"/>
          <w:color w:val="000000"/>
          <w:sz w:val="22"/>
          <w:szCs w:val="22"/>
        </w:rPr>
      </w:pPr>
    </w:p>
    <w:p w14:paraId="497B1A5F" w14:textId="6C4A353A" w:rsidR="00D9531A" w:rsidRDefault="00000000" w:rsidP="00F41C08">
      <w:pPr>
        <w:pStyle w:val="ListParagraph"/>
        <w:numPr>
          <w:ilvl w:val="0"/>
          <w:numId w:val="3"/>
        </w:numPr>
        <w:rPr>
          <w:rFonts w:ascii="Calibri" w:hAnsi="Calibri" w:cs="Calibri"/>
          <w:color w:val="000000"/>
          <w:sz w:val="22"/>
          <w:szCs w:val="22"/>
        </w:rPr>
      </w:pPr>
      <w:hyperlink r:id="rId7" w:history="1">
        <w:r w:rsidR="00140535" w:rsidRPr="00707E70">
          <w:rPr>
            <w:rStyle w:val="Hyperlink"/>
            <w:rFonts w:ascii="Calibri" w:hAnsi="Calibri" w:cs="Calibri"/>
            <w:sz w:val="22"/>
            <w:szCs w:val="22"/>
          </w:rPr>
          <w:t>China Center in 2022: Annual Report and Letter from Director Bing Song</w:t>
        </w:r>
      </w:hyperlink>
    </w:p>
    <w:p w14:paraId="007CE64C" w14:textId="5DE0C494" w:rsidR="00A82088" w:rsidRPr="00A82088" w:rsidRDefault="00A82088" w:rsidP="00A82088">
      <w:pPr>
        <w:ind w:left="360"/>
        <w:rPr>
          <w:rFonts w:ascii="Calibri" w:hAnsi="Calibri" w:cs="Calibri"/>
          <w:color w:val="000000"/>
          <w:sz w:val="22"/>
          <w:szCs w:val="22"/>
        </w:rPr>
      </w:pPr>
      <w:r w:rsidRPr="00A82088">
        <w:rPr>
          <w:rFonts w:ascii="Calibri" w:hAnsi="Calibri" w:cs="Calibri"/>
          <w:color w:val="000000"/>
          <w:sz w:val="22"/>
          <w:szCs w:val="22"/>
        </w:rPr>
        <w:t>The Berggruen China Center performs a unique role as a forum for dialogue across cultures and disciplines. Learn more about the China Center's achievements in 202</w:t>
      </w:r>
      <w:r>
        <w:rPr>
          <w:rFonts w:ascii="Calibri" w:hAnsi="Calibri" w:cs="Calibri"/>
          <w:color w:val="000000"/>
          <w:sz w:val="22"/>
          <w:szCs w:val="22"/>
        </w:rPr>
        <w:t>2</w:t>
      </w:r>
      <w:r w:rsidRPr="00A82088">
        <w:rPr>
          <w:rFonts w:ascii="Calibri" w:hAnsi="Calibri" w:cs="Calibri"/>
          <w:color w:val="000000"/>
          <w:sz w:val="22"/>
          <w:szCs w:val="22"/>
        </w:rPr>
        <w:t>, including</w:t>
      </w:r>
      <w:r>
        <w:rPr>
          <w:rFonts w:ascii="Calibri" w:hAnsi="Calibri" w:cs="Calibri"/>
          <w:color w:val="000000"/>
          <w:sz w:val="22"/>
          <w:szCs w:val="22"/>
        </w:rPr>
        <w:t xml:space="preserve"> the publication of one book, the launch of </w:t>
      </w:r>
      <w:r>
        <w:rPr>
          <w:rFonts w:ascii="Calibri" w:hAnsi="Calibri" w:cs="Calibri"/>
          <w:i/>
          <w:iCs/>
          <w:color w:val="000000"/>
          <w:sz w:val="22"/>
          <w:szCs w:val="22"/>
        </w:rPr>
        <w:t>Cuiling</w:t>
      </w:r>
      <w:r>
        <w:rPr>
          <w:rFonts w:ascii="Calibri" w:hAnsi="Calibri" w:cs="Calibri"/>
          <w:color w:val="000000"/>
          <w:sz w:val="22"/>
          <w:szCs w:val="22"/>
        </w:rPr>
        <w:t xml:space="preserve"> magazine, and several</w:t>
      </w:r>
      <w:r w:rsidRPr="00A82088">
        <w:rPr>
          <w:rFonts w:ascii="Calibri" w:hAnsi="Calibri" w:cs="Calibri"/>
          <w:color w:val="000000"/>
          <w:sz w:val="22"/>
          <w:szCs w:val="22"/>
        </w:rPr>
        <w:t> </w:t>
      </w:r>
      <w:r>
        <w:rPr>
          <w:rFonts w:ascii="Calibri" w:hAnsi="Calibri" w:cs="Calibri"/>
          <w:color w:val="000000"/>
          <w:sz w:val="22"/>
          <w:szCs w:val="22"/>
        </w:rPr>
        <w:t>groundbreaking lecture series on science, technology, and the humanities</w:t>
      </w:r>
      <w:r w:rsidR="008A222E">
        <w:rPr>
          <w:rFonts w:ascii="Calibri" w:hAnsi="Calibri" w:cs="Calibri"/>
          <w:color w:val="000000"/>
          <w:sz w:val="22"/>
          <w:szCs w:val="22"/>
        </w:rPr>
        <w:t xml:space="preserve">. </w:t>
      </w:r>
    </w:p>
    <w:p w14:paraId="6D9C822B" w14:textId="75E8D712" w:rsidR="001A47C7" w:rsidRDefault="001A47C7" w:rsidP="006831B0">
      <w:pPr>
        <w:ind w:left="360"/>
        <w:rPr>
          <w:rFonts w:ascii="Calibri" w:eastAsia="Times New Roman" w:hAnsi="Calibri" w:cs="Calibri"/>
          <w:color w:val="000000"/>
          <w:sz w:val="22"/>
          <w:szCs w:val="22"/>
        </w:rPr>
      </w:pPr>
    </w:p>
    <w:p w14:paraId="008FC80D" w14:textId="4FA7F4F4" w:rsidR="00707E70" w:rsidRDefault="00000000" w:rsidP="00F41C08">
      <w:pPr>
        <w:pStyle w:val="ListParagraph"/>
        <w:numPr>
          <w:ilvl w:val="0"/>
          <w:numId w:val="3"/>
        </w:numPr>
        <w:rPr>
          <w:rFonts w:ascii="Calibri" w:hAnsi="Calibri" w:cs="Calibri"/>
          <w:color w:val="000000"/>
          <w:sz w:val="22"/>
          <w:szCs w:val="22"/>
        </w:rPr>
      </w:pPr>
      <w:hyperlink r:id="rId8" w:history="1">
        <w:r w:rsidR="00707E70" w:rsidRPr="00286011">
          <w:rPr>
            <w:rStyle w:val="Hyperlink"/>
            <w:rFonts w:ascii="Calibri" w:hAnsi="Calibri" w:cs="Calibri"/>
            <w:sz w:val="22"/>
            <w:szCs w:val="22"/>
          </w:rPr>
          <w:t>Berggruen Fellow Isabella Weber Leads Transnational Evolution in Ideas with “Gas Price Brake”</w:t>
        </w:r>
      </w:hyperlink>
    </w:p>
    <w:p w14:paraId="6CFE40BB" w14:textId="49B396DC" w:rsidR="00707E70" w:rsidRDefault="00707E70" w:rsidP="00707E70">
      <w:pPr>
        <w:ind w:left="360"/>
        <w:rPr>
          <w:rFonts w:ascii="Calibri" w:hAnsi="Calibri" w:cs="Calibri"/>
          <w:color w:val="000000"/>
          <w:sz w:val="22"/>
          <w:szCs w:val="22"/>
        </w:rPr>
      </w:pPr>
      <w:r>
        <w:rPr>
          <w:rFonts w:ascii="Calibri" w:hAnsi="Calibri" w:cs="Calibri"/>
          <w:color w:val="000000"/>
          <w:sz w:val="22"/>
          <w:szCs w:val="22"/>
        </w:rPr>
        <w:t>The adoption</w:t>
      </w:r>
      <w:r w:rsidR="00EC535F">
        <w:rPr>
          <w:rFonts w:ascii="Calibri" w:hAnsi="Calibri" w:cs="Calibri"/>
          <w:color w:val="000000"/>
          <w:sz w:val="22"/>
          <w:szCs w:val="22"/>
        </w:rPr>
        <w:t xml:space="preserve"> by the German government</w:t>
      </w:r>
      <w:r>
        <w:rPr>
          <w:rFonts w:ascii="Calibri" w:hAnsi="Calibri" w:cs="Calibri"/>
          <w:color w:val="000000"/>
          <w:sz w:val="22"/>
          <w:szCs w:val="22"/>
        </w:rPr>
        <w:t xml:space="preserve"> of Weber’s signature proposal for slowing growth in natural gas costs represents a significant shift in inflation policy thinking. Read </w:t>
      </w:r>
      <w:r w:rsidR="00090BF2">
        <w:rPr>
          <w:rFonts w:ascii="Calibri" w:hAnsi="Calibri" w:cs="Calibri"/>
          <w:color w:val="000000"/>
          <w:sz w:val="22"/>
          <w:szCs w:val="22"/>
        </w:rPr>
        <w:t>our news release to see how revitalizing price stabilization for the 21</w:t>
      </w:r>
      <w:r w:rsidR="00090BF2" w:rsidRPr="00090BF2">
        <w:rPr>
          <w:rFonts w:ascii="Calibri" w:hAnsi="Calibri" w:cs="Calibri"/>
          <w:color w:val="000000"/>
          <w:sz w:val="22"/>
          <w:szCs w:val="22"/>
          <w:vertAlign w:val="superscript"/>
        </w:rPr>
        <w:t>st</w:t>
      </w:r>
      <w:r w:rsidR="00090BF2">
        <w:rPr>
          <w:rFonts w:ascii="Calibri" w:hAnsi="Calibri" w:cs="Calibri"/>
          <w:color w:val="000000"/>
          <w:sz w:val="22"/>
          <w:szCs w:val="22"/>
        </w:rPr>
        <w:t xml:space="preserve"> century puts key Berggruen Institute principles into practice. </w:t>
      </w:r>
    </w:p>
    <w:p w14:paraId="353296BD" w14:textId="70CDAB8C" w:rsidR="00876E26" w:rsidRDefault="00876E26" w:rsidP="00707E70">
      <w:pPr>
        <w:ind w:left="360"/>
        <w:rPr>
          <w:rFonts w:ascii="Calibri" w:hAnsi="Calibri" w:cs="Calibri"/>
          <w:color w:val="000000"/>
          <w:sz w:val="22"/>
          <w:szCs w:val="22"/>
        </w:rPr>
      </w:pPr>
    </w:p>
    <w:p w14:paraId="1D3B005D" w14:textId="2BFF6D34" w:rsidR="00876E26" w:rsidRDefault="00000000" w:rsidP="00F41C08">
      <w:pPr>
        <w:pStyle w:val="ListParagraph"/>
        <w:numPr>
          <w:ilvl w:val="0"/>
          <w:numId w:val="3"/>
        </w:numPr>
        <w:rPr>
          <w:rFonts w:ascii="Calibri" w:hAnsi="Calibri" w:cs="Calibri"/>
          <w:color w:val="000000"/>
          <w:sz w:val="22"/>
          <w:szCs w:val="22"/>
        </w:rPr>
      </w:pPr>
      <w:hyperlink r:id="rId9" w:history="1">
        <w:r w:rsidR="00876E26" w:rsidRPr="00D96E1B">
          <w:rPr>
            <w:rStyle w:val="Hyperlink"/>
            <w:rFonts w:ascii="Calibri" w:hAnsi="Calibri" w:cs="Calibri"/>
            <w:sz w:val="22"/>
            <w:szCs w:val="22"/>
          </w:rPr>
          <w:t>Dawn Nakagawa: Ukraine War Demands Democratic Reinvention</w:t>
        </w:r>
      </w:hyperlink>
    </w:p>
    <w:p w14:paraId="01E9C943" w14:textId="37EFE0B1" w:rsidR="00876E26" w:rsidRPr="00876E26" w:rsidRDefault="00876E26" w:rsidP="00876E26">
      <w:pPr>
        <w:ind w:left="360"/>
        <w:rPr>
          <w:rFonts w:ascii="Calibri" w:hAnsi="Calibri" w:cs="Calibri"/>
          <w:color w:val="000000"/>
          <w:sz w:val="22"/>
          <w:szCs w:val="22"/>
        </w:rPr>
      </w:pPr>
      <w:r>
        <w:rPr>
          <w:rFonts w:ascii="Calibri" w:hAnsi="Calibri" w:cs="Calibri"/>
          <w:color w:val="000000"/>
          <w:sz w:val="22"/>
          <w:szCs w:val="22"/>
        </w:rPr>
        <w:t xml:space="preserve">Writing in </w:t>
      </w:r>
      <w:r w:rsidRPr="004E4E4E">
        <w:rPr>
          <w:rFonts w:ascii="Calibri" w:hAnsi="Calibri" w:cs="Calibri"/>
          <w:i/>
          <w:iCs/>
          <w:color w:val="000000"/>
          <w:sz w:val="22"/>
          <w:szCs w:val="22"/>
        </w:rPr>
        <w:t>Die Welt</w:t>
      </w:r>
      <w:r>
        <w:rPr>
          <w:rFonts w:ascii="Calibri" w:hAnsi="Calibri" w:cs="Calibri"/>
          <w:color w:val="000000"/>
          <w:sz w:val="22"/>
          <w:szCs w:val="22"/>
        </w:rPr>
        <w:t xml:space="preserve">, our Executive Vice President explains how the battles in Ukraine epitomize the </w:t>
      </w:r>
      <w:r w:rsidR="004E4E4E">
        <w:rPr>
          <w:rFonts w:ascii="Calibri" w:hAnsi="Calibri" w:cs="Calibri"/>
          <w:color w:val="000000"/>
          <w:sz w:val="22"/>
          <w:szCs w:val="22"/>
        </w:rPr>
        <w:t>conflict</w:t>
      </w:r>
      <w:r>
        <w:rPr>
          <w:rFonts w:ascii="Calibri" w:hAnsi="Calibri" w:cs="Calibri"/>
          <w:color w:val="000000"/>
          <w:sz w:val="22"/>
          <w:szCs w:val="22"/>
        </w:rPr>
        <w:t xml:space="preserve"> between inclusivity and control </w:t>
      </w:r>
      <w:r w:rsidR="00D96E1B">
        <w:rPr>
          <w:rFonts w:ascii="Calibri" w:hAnsi="Calibri" w:cs="Calibri"/>
          <w:color w:val="000000"/>
          <w:sz w:val="22"/>
          <w:szCs w:val="22"/>
        </w:rPr>
        <w:t>splitting</w:t>
      </w:r>
      <w:r>
        <w:rPr>
          <w:rFonts w:ascii="Calibri" w:hAnsi="Calibri" w:cs="Calibri"/>
          <w:color w:val="000000"/>
          <w:sz w:val="22"/>
          <w:szCs w:val="22"/>
        </w:rPr>
        <w:t xml:space="preserve"> democracies globally.</w:t>
      </w:r>
      <w:r w:rsidR="00D96E1B">
        <w:rPr>
          <w:rFonts w:ascii="Calibri" w:hAnsi="Calibri" w:cs="Calibri"/>
          <w:color w:val="000000"/>
          <w:sz w:val="22"/>
          <w:szCs w:val="22"/>
        </w:rPr>
        <w:t xml:space="preserve"> Read more to see how European democracies can pull together to support the fight for freedom. </w:t>
      </w:r>
    </w:p>
    <w:p w14:paraId="06F84A68" w14:textId="77777777" w:rsidR="00707E70" w:rsidRDefault="00707E70" w:rsidP="006831B0">
      <w:pPr>
        <w:ind w:left="360"/>
        <w:rPr>
          <w:rFonts w:ascii="Calibri" w:eastAsia="Times New Roman" w:hAnsi="Calibri" w:cs="Calibri"/>
          <w:color w:val="000000"/>
          <w:sz w:val="22"/>
          <w:szCs w:val="22"/>
        </w:rPr>
      </w:pPr>
    </w:p>
    <w:p w14:paraId="7E1822A6" w14:textId="77777777" w:rsidR="006831B0" w:rsidRDefault="006831B0"/>
    <w:sectPr w:rsidR="00683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varText-Regular">
    <w:altName w:val="Cambria"/>
    <w:panose1 w:val="020B0604020202020204"/>
    <w:charset w:val="00"/>
    <w:family w:val="roman"/>
    <w:notTrueType/>
    <w:pitch w:val="default"/>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9A3"/>
    <w:multiLevelType w:val="hybridMultilevel"/>
    <w:tmpl w:val="82C2E9E4"/>
    <w:lvl w:ilvl="0" w:tplc="7DE687F6">
      <w:start w:val="4"/>
      <w:numFmt w:val="decimal"/>
      <w:lvlText w:val="%1."/>
      <w:lvlJc w:val="left"/>
      <w:pPr>
        <w:ind w:left="720" w:hanging="360"/>
      </w:pPr>
      <w:rPr>
        <w:rFonts w:eastAsia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348AE"/>
    <w:multiLevelType w:val="hybridMultilevel"/>
    <w:tmpl w:val="C90A0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052950"/>
    <w:multiLevelType w:val="hybridMultilevel"/>
    <w:tmpl w:val="5BA68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40E10"/>
    <w:multiLevelType w:val="multilevel"/>
    <w:tmpl w:val="531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2347015">
    <w:abstractNumId w:val="3"/>
  </w:num>
  <w:num w:numId="2" w16cid:durableId="882985838">
    <w:abstractNumId w:val="2"/>
  </w:num>
  <w:num w:numId="3" w16cid:durableId="1945503502">
    <w:abstractNumId w:val="1"/>
  </w:num>
  <w:num w:numId="4" w16cid:durableId="7163919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Bauch">
    <w15:presenceInfo w15:providerId="None" w15:userId="Rachel Bau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B0"/>
    <w:rsid w:val="00090BF2"/>
    <w:rsid w:val="00140535"/>
    <w:rsid w:val="001A47C7"/>
    <w:rsid w:val="001F50B1"/>
    <w:rsid w:val="00286011"/>
    <w:rsid w:val="002A4FA9"/>
    <w:rsid w:val="003614A7"/>
    <w:rsid w:val="004E4E4E"/>
    <w:rsid w:val="00517386"/>
    <w:rsid w:val="00562159"/>
    <w:rsid w:val="00641D04"/>
    <w:rsid w:val="00673CBD"/>
    <w:rsid w:val="006831B0"/>
    <w:rsid w:val="006E2F0B"/>
    <w:rsid w:val="007017B0"/>
    <w:rsid w:val="00707E70"/>
    <w:rsid w:val="0074084A"/>
    <w:rsid w:val="00874F80"/>
    <w:rsid w:val="00876E26"/>
    <w:rsid w:val="008A222E"/>
    <w:rsid w:val="009D1D78"/>
    <w:rsid w:val="009F4277"/>
    <w:rsid w:val="00A82088"/>
    <w:rsid w:val="00AA54F4"/>
    <w:rsid w:val="00BE638A"/>
    <w:rsid w:val="00BE6BA6"/>
    <w:rsid w:val="00D9531A"/>
    <w:rsid w:val="00D955D4"/>
    <w:rsid w:val="00D96E1B"/>
    <w:rsid w:val="00D971B7"/>
    <w:rsid w:val="00DB5C27"/>
    <w:rsid w:val="00EC535F"/>
    <w:rsid w:val="00F41C08"/>
    <w:rsid w:val="00F4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1F21"/>
  <w15:chartTrackingRefBased/>
  <w15:docId w15:val="{9B399C78-BDB9-E149-BC7A-DE0F4AD6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B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831B0"/>
  </w:style>
  <w:style w:type="character" w:styleId="Hyperlink">
    <w:name w:val="Hyperlink"/>
    <w:basedOn w:val="DefaultParagraphFont"/>
    <w:uiPriority w:val="99"/>
    <w:unhideWhenUsed/>
    <w:rsid w:val="006831B0"/>
    <w:rPr>
      <w:color w:val="0000FF"/>
      <w:u w:val="single"/>
    </w:rPr>
  </w:style>
  <w:style w:type="character" w:styleId="UnresolvedMention">
    <w:name w:val="Unresolved Mention"/>
    <w:basedOn w:val="DefaultParagraphFont"/>
    <w:uiPriority w:val="99"/>
    <w:semiHidden/>
    <w:unhideWhenUsed/>
    <w:rsid w:val="00D9531A"/>
    <w:rPr>
      <w:color w:val="605E5C"/>
      <w:shd w:val="clear" w:color="auto" w:fill="E1DFDD"/>
    </w:rPr>
  </w:style>
  <w:style w:type="character" w:styleId="FollowedHyperlink">
    <w:name w:val="FollowedHyperlink"/>
    <w:basedOn w:val="DefaultParagraphFont"/>
    <w:uiPriority w:val="99"/>
    <w:semiHidden/>
    <w:unhideWhenUsed/>
    <w:rsid w:val="007017B0"/>
    <w:rPr>
      <w:color w:val="954F72" w:themeColor="followedHyperlink"/>
      <w:u w:val="single"/>
    </w:rPr>
  </w:style>
  <w:style w:type="paragraph" w:styleId="Revision">
    <w:name w:val="Revision"/>
    <w:hidden/>
    <w:uiPriority w:val="99"/>
    <w:semiHidden/>
    <w:rsid w:val="00DB5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ggruen.org/news/gas-price-brake/" TargetMode="External"/><Relationship Id="rId3" Type="http://schemas.openxmlformats.org/officeDocument/2006/relationships/settings" Target="settings.xml"/><Relationship Id="rId7" Type="http://schemas.openxmlformats.org/officeDocument/2006/relationships/hyperlink" Target="https://www.berggruen.org/work/berggruen-china-center/2022-annual-repo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2/12/08/arts/kojin-karatani-berggruen-prize.html" TargetMode="External"/><Relationship Id="rId11" Type="http://schemas.microsoft.com/office/2011/relationships/people" Target="people.xml"/><Relationship Id="rId5" Type="http://schemas.openxmlformats.org/officeDocument/2006/relationships/hyperlink" Target="https://www.berggruen.org/news/kojin-karatan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lt.de/debatte/kommentare/article241405755/Ukraine-Krieg-Der-Westen-muss-bereit-sein-Risiken-einzugehen.html?cid=socialmedia.email.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Eldred</dc:creator>
  <cp:keywords/>
  <dc:description/>
  <cp:lastModifiedBy>Adam Rosenblum</cp:lastModifiedBy>
  <cp:revision>2</cp:revision>
  <dcterms:created xsi:type="dcterms:W3CDTF">2023-01-27T15:32:00Z</dcterms:created>
  <dcterms:modified xsi:type="dcterms:W3CDTF">2023-01-27T15:32:00Z</dcterms:modified>
</cp:coreProperties>
</file>